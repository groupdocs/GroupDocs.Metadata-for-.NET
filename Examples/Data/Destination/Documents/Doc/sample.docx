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12.0.0 -->
  <w:body>
    <w:p w:rsidR="00C612AE">
      <w:pPr>
        <w:pStyle w:val="a"/>
      </w:pPr>
    </w:p>
    <w:p w:rsidR="00C612AE" w:rsidRPr="00847C31">
      <w:pPr>
        <w:pStyle w:val="a"/>
        <w:rPr>
          <w:rFonts w:ascii="Tahoma" w:hAnsi="Tahoma" w:cs="Tahoma"/>
          <w:sz w:val="36"/>
          <w:szCs w:val="36"/>
        </w:rPr>
      </w:pPr>
      <w:r w:rsidRPr="00847C31">
        <w:rPr>
          <w:rFonts w:ascii="Tahoma" w:hAnsi="Tahoma" w:cs="Tahoma"/>
          <w:sz w:val="36"/>
          <w:szCs w:val="36"/>
        </w:rPr>
        <w:t>Card Template Example</w:t>
      </w:r>
    </w:p>
    <w:p w:rsidR="00C612AE" w:rsidRPr="00847C31">
      <w:pPr>
        <w:pStyle w:val="a"/>
        <w:rPr>
          <w:rFonts w:ascii="Tahoma" w:hAnsi="Tahoma" w:cs="Tahoma"/>
          <w:sz w:val="36"/>
          <w:szCs w:val="36"/>
        </w:rPr>
      </w:pPr>
    </w:p>
    <w:p w:rsidR="00C612AE" w:rsidRPr="00847C31">
      <w:pPr>
        <w:pStyle w:val="a"/>
        <w:rPr>
          <w:rFonts w:ascii="Tahoma" w:hAnsi="Tahoma" w:cs="Tahoma"/>
          <w:sz w:val="36"/>
          <w:szCs w:val="36"/>
        </w:rPr>
      </w:pPr>
      <w:r w:rsidRPr="00847C31">
        <w:rPr>
          <w:rFonts w:ascii="Tahoma" w:hAnsi="Tahoma" w:cs="Tahoma"/>
          <w:sz w:val="36"/>
          <w:szCs w:val="36"/>
        </w:rPr>
        <w:t>Name _____________________________</w:t>
      </w:r>
      <w:r>
        <w:rPr>
          <w:rFonts w:ascii="Tahoma" w:hAnsi="Tahoma" w:cs="Tahoma" w:hint="eastAsia"/>
          <w:sz w:val="36"/>
          <w:szCs w:val="36"/>
        </w:rPr>
        <w:t>_</w:t>
      </w:r>
    </w:p>
    <w:p w:rsidR="00C612AE" w:rsidRPr="00847C31">
      <w:pPr>
        <w:pStyle w:val="a"/>
        <w:rPr>
          <w:rFonts w:ascii="Tahoma" w:hAnsi="Tahoma" w:cs="Tahoma"/>
          <w:sz w:val="36"/>
          <w:szCs w:val="36"/>
        </w:rPr>
      </w:pPr>
    </w:p>
    <w:p w:rsidR="00C612AE" w:rsidP="00C612AE">
      <w:pPr>
        <w:pStyle w:val="a"/>
        <w:rPr>
          <w:rFonts w:ascii="Tahoma" w:hAnsi="Tahoma" w:cs="Tahoma"/>
          <w:sz w:val="36"/>
          <w:szCs w:val="36"/>
        </w:rPr>
      </w:pPr>
      <w:r>
        <w:rPr>
          <w:rFonts w:ascii="Tahoma" w:hAnsi="Tahoma" w:cs="Tahoma" w:hint="eastAsia"/>
          <w:sz w:val="36"/>
          <w:szCs w:val="36"/>
        </w:rPr>
        <w:t>City</w:t>
      </w:r>
      <w:r w:rsidRPr="00847C31">
        <w:rPr>
          <w:rFonts w:ascii="Tahoma" w:hAnsi="Tahoma" w:cs="Tahoma"/>
          <w:sz w:val="36"/>
          <w:szCs w:val="36"/>
        </w:rPr>
        <w:t xml:space="preserve"> _____________________________</w:t>
      </w:r>
      <w:r>
        <w:rPr>
          <w:rFonts w:ascii="Tahoma" w:hAnsi="Tahoma" w:cs="Tahoma" w:hint="eastAsia"/>
          <w:sz w:val="36"/>
          <w:szCs w:val="36"/>
        </w:rPr>
        <w:t>___</w:t>
      </w:r>
    </w:p>
    <w:p w:rsidR="00C612AE" w:rsidP="00C612AE">
      <w:pPr>
        <w:pStyle w:val="a"/>
        <w:rPr>
          <w:rFonts w:ascii="Tahoma" w:hAnsi="Tahoma" w:cs="Tahoma"/>
          <w:sz w:val="36"/>
          <w:szCs w:val="36"/>
        </w:rPr>
      </w:pPr>
    </w:p>
    <w:p w:rsidR="00C612AE" w:rsidP="00C612AE">
      <w:pPr>
        <w:pStyle w:val="a"/>
        <w:rPr>
          <w:rFonts w:ascii="Tahoma" w:hAnsi="Tahoma" w:cs="Tahoma"/>
          <w:sz w:val="36"/>
          <w:szCs w:val="36"/>
        </w:rPr>
      </w:pPr>
      <w:r>
        <w:rPr>
          <w:rFonts w:ascii="Tahoma" w:hAnsi="Tahoma" w:cs="Tahoma" w:hint="eastAsia"/>
          <w:sz w:val="36"/>
          <w:szCs w:val="36"/>
        </w:rPr>
        <w:t>Phone_______________________________</w:t>
      </w:r>
    </w:p>
    <w:p w:rsidR="00C612AE" w:rsidP="00C612AE">
      <w:pPr>
        <w:pStyle w:val="a"/>
        <w:rPr>
          <w:rFonts w:ascii="Tahoma" w:hAnsi="Tahoma" w:cs="Tahoma"/>
          <w:sz w:val="36"/>
          <w:szCs w:val="36"/>
        </w:rPr>
      </w:pPr>
    </w:p>
    <w:p w:rsidR="00C612AE" w:rsidRPr="00847C31" w:rsidP="00C612AE">
      <w:pPr>
        <w:pStyle w:val="a"/>
        <w:rPr>
          <w:rFonts w:ascii="Tahoma" w:hAnsi="Tahoma" w:cs="Tahoma"/>
          <w:sz w:val="36"/>
          <w:szCs w:val="36"/>
        </w:rPr>
      </w:pPr>
      <w:r>
        <w:rPr>
          <w:rFonts w:ascii="Tahoma" w:hAnsi="Tahoma" w:cs="Tahoma" w:hint="eastAsia"/>
          <w:sz w:val="36"/>
          <w:szCs w:val="36"/>
        </w:rPr>
        <w:t>Address______________________________</w:t>
      </w:r>
    </w:p>
    <w:p w:rsidR="00C612AE">
      <w:pPr>
        <w:pStyle w:val="a"/>
        <w:rPr>
          <w:rFonts w:ascii="Tahoma" w:hAnsi="Tahoma" w:cs="Tahoma"/>
          <w:sz w:val="36"/>
          <w:szCs w:val="36"/>
        </w:rPr>
      </w:pPr>
    </w:p>
    <w:p w:rsidR="007F457E">
      <w:pPr>
        <w:pStyle w:val="a"/>
        <w:rPr>
          <w:rFonts w:ascii="Tahoma" w:hAnsi="Tahoma" w:cs="Tahoma"/>
          <w:sz w:val="36"/>
          <w:szCs w:val="36"/>
        </w:rPr>
      </w:pPr>
    </w:p>
    <w:p w:rsidR="007F457E">
      <w:pPr>
        <w:pStyle w:val="a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Let</w:t>
      </w:r>
      <w:ins w:id="0" w:author="User" w:date="2017-02-14T18:13:00Z">
        <w:r w:rsidR="00880AA1">
          <w:rPr>
            <w:rFonts w:ascii="Tahoma" w:hAnsi="Tahoma" w:cs="Tahoma"/>
            <w:sz w:val="36"/>
            <w:szCs w:val="36"/>
          </w:rPr>
          <w:t>’</w:t>
        </w:r>
      </w:ins>
      <w:r>
        <w:rPr>
          <w:rFonts w:ascii="Tahoma" w:hAnsi="Tahoma" w:cs="Tahoma"/>
          <w:sz w:val="36"/>
          <w:szCs w:val="36"/>
        </w:rPr>
        <w:t>s make some changes and keep track of them</w:t>
      </w:r>
    </w:p>
    <w:p w:rsidR="00C612AE" w:rsidRPr="00847C31">
      <w:pPr>
        <w:pStyle w:val="a"/>
        <w:rPr>
          <w:rFonts w:ascii="Tahoma" w:hAnsi="Tahoma" w:cs="Tahoma"/>
          <w:sz w:val="36"/>
          <w:szCs w:val="36"/>
        </w:rPr>
      </w:pPr>
    </w:p>
    <w:sectPr w:rsidSect="00C612A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864" w:left="1440" w:header="1440" w:footer="289" w:gutter="0"/>
      <w:cols w:space="425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45C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45C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45C5A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45C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45C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45C5A" w:rsidRPr="00E1461A" w:rsidP="00E1461A">
    <w:pPr>
      <w:pPrChange w:id="1" w:author="User" w:date="2017-02-14T18:15:00Z">
        <w:pPr>
          <w:pStyle w:val="Header"/>
        </w:pPr>
      </w:pPrChange>
      <w:rPr>
        <w:ins w:id="2" w:author="User" w:date="2017-02-14T18:14:00Z"/>
        <w:rPrChange w:id="3" w:author="User" w:date="2017-02-14T18:15:00Z">
          <w:rPr/>
        </w:rPrChange>
      </w:rPr>
    </w:pPr>
    <w:ins w:id="4" w:author="User" w:date="2017-02-14T18:14:00Z">
      <w:r w:rsidRPr="00E1461A">
        <w:t>S</w:t>
      </w:r>
    </w:ins>
    <w:ins w:id="5" w:author="User" w:date="2017-02-14T18:14:00Z">
      <w:r w:rsidRPr="00E1461A">
        <w:rPr>
          <w:rPrChange w:id="6" w:author="User" w:date="2017-02-14T18:15:00Z">
            <w:rPr/>
          </w:rPrChange>
        </w:rPr>
        <w:t>ample header</w:t>
      </w:r>
    </w:ins>
    <w:bookmarkStart w:id="7" w:name="_GoBack"/>
    <w:bookmarkEnd w:id="7"/>
  </w:p>
  <w:p w:rsidR="00D45C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trackRevision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wrapRight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customStyle="1" w:styleId="a0">
    <w:name w:val="默认段落字体"/>
    <w:semiHidden/>
  </w:style>
  <w:style w:type="table" w:customStyle="1" w:styleId="a1">
    <w:name w:val="普通表格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无列表"/>
    <w:semiHidden/>
  </w:style>
  <w:style w:type="character" w:styleId="CommentReference">
    <w:name w:val="annotation reference"/>
    <w:rsid w:val="00C612AE"/>
    <w:rPr>
      <w:sz w:val="16"/>
      <w:szCs w:val="16"/>
    </w:rPr>
  </w:style>
  <w:style w:type="paragraph" w:styleId="CommentText">
    <w:name w:val="annotation text"/>
    <w:basedOn w:val="a"/>
    <w:link w:val="CommentTextChar"/>
    <w:rsid w:val="00C612AE"/>
    <w:rPr>
      <w:sz w:val="20"/>
      <w:szCs w:val="20"/>
    </w:rPr>
  </w:style>
  <w:style w:type="character" w:customStyle="1" w:styleId="CommentTextChar">
    <w:name w:val="Comment Text Char"/>
    <w:link w:val="CommentText"/>
    <w:rsid w:val="00C612AE"/>
    <w:rPr>
      <w:kern w:val="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C612AE"/>
    <w:rPr>
      <w:b/>
      <w:bCs/>
    </w:rPr>
  </w:style>
  <w:style w:type="character" w:customStyle="1" w:styleId="CommentSubjectChar">
    <w:name w:val="Comment Subject Char"/>
    <w:link w:val="CommentSubject"/>
    <w:rsid w:val="00C612AE"/>
    <w:rPr>
      <w:b/>
      <w:bCs/>
      <w:kern w:val="2"/>
      <w:lang w:eastAsia="zh-CN"/>
    </w:rPr>
  </w:style>
  <w:style w:type="paragraph" w:styleId="BalloonText">
    <w:name w:val="Balloon Text"/>
    <w:basedOn w:val="a"/>
    <w:link w:val="BalloonTextChar"/>
    <w:rsid w:val="00C612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612AE"/>
    <w:rPr>
      <w:rFonts w:ascii="Tahoma" w:hAnsi="Tahoma" w:cs="Tahoma"/>
      <w:kern w:val="2"/>
      <w:sz w:val="16"/>
      <w:szCs w:val="16"/>
      <w:lang w:eastAsia="zh-CN"/>
    </w:rPr>
  </w:style>
  <w:style w:type="paragraph" w:styleId="Revision">
    <w:name w:val="Revision"/>
    <w:hidden/>
    <w:uiPriority w:val="99"/>
    <w:semiHidden/>
    <w:rsid w:val="007E4A3E"/>
    <w:rPr>
      <w:kern w:val="2"/>
      <w:sz w:val="21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D45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C5A"/>
  </w:style>
  <w:style w:type="paragraph" w:styleId="Footer">
    <w:name w:val="footer"/>
    <w:basedOn w:val="Normal"/>
    <w:link w:val="FooterChar"/>
    <w:rsid w:val="00D45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45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6A88F-BC55-4DC1-9A4D-E9743645C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